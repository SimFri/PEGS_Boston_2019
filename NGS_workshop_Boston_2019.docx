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9AE71" w14:textId="5197B3F2" w:rsidR="00BC5971" w:rsidRPr="00D92244" w:rsidRDefault="00BC5971" w:rsidP="00BC5971">
      <w:pPr>
        <w:shd w:val="clear" w:color="auto" w:fill="FFFFFF"/>
        <w:spacing w:line="240" w:lineRule="atLeast"/>
        <w:rPr>
          <w:rFonts w:ascii="Helvetica" w:hAnsi="Helvetica" w:cs="Roboto-Medium"/>
          <w:b/>
          <w:color w:val="262626"/>
          <w:sz w:val="30"/>
          <w:szCs w:val="36"/>
        </w:rPr>
      </w:pPr>
      <w:r w:rsidRPr="00D92244">
        <w:rPr>
          <w:rFonts w:ascii="Helvetica" w:hAnsi="Helvetica" w:cs="Roboto-Medium"/>
          <w:b/>
          <w:color w:val="262626"/>
          <w:sz w:val="30"/>
          <w:szCs w:val="36"/>
        </w:rPr>
        <w:t>NEXT-GENERATION SEQUENCING FOR ANTIBODY DISCOVERY AND ENGINEERING</w:t>
      </w:r>
    </w:p>
    <w:p w14:paraId="43DF2A5F" w14:textId="77777777" w:rsidR="00BC5971" w:rsidRPr="00D92244" w:rsidRDefault="00BC5971" w:rsidP="00BC5971">
      <w:pPr>
        <w:shd w:val="clear" w:color="auto" w:fill="FFFFFF"/>
        <w:spacing w:line="240" w:lineRule="atLeast"/>
        <w:rPr>
          <w:rFonts w:ascii="Helvetica" w:hAnsi="Helvetica" w:cs="Roboto-Medium"/>
          <w:b/>
          <w:color w:val="262626"/>
          <w:sz w:val="30"/>
          <w:szCs w:val="36"/>
        </w:rPr>
      </w:pPr>
    </w:p>
    <w:p w14:paraId="69242BE3" w14:textId="79CAD62F" w:rsidR="00BE3B39" w:rsidRPr="00D92244" w:rsidRDefault="00BE3B39" w:rsidP="00BE3B39">
      <w:pPr>
        <w:shd w:val="clear" w:color="auto" w:fill="FFFFFF"/>
        <w:spacing w:line="240" w:lineRule="atLeast"/>
        <w:rPr>
          <w:rFonts w:ascii="Helvetica" w:hAnsi="Helvetica"/>
          <w:sz w:val="20"/>
          <w:szCs w:val="20"/>
        </w:rPr>
      </w:pPr>
      <w:r w:rsidRPr="00D92244">
        <w:rPr>
          <w:rFonts w:ascii="Helvetica" w:hAnsi="Helvetica"/>
          <w:b/>
          <w:sz w:val="20"/>
          <w:szCs w:val="20"/>
        </w:rPr>
        <w:t>Sai Reddy</w:t>
      </w:r>
      <w:r w:rsidRPr="00D92244">
        <w:rPr>
          <w:rFonts w:ascii="Helvetica" w:hAnsi="Helvetica"/>
          <w:sz w:val="20"/>
          <w:szCs w:val="20"/>
        </w:rPr>
        <w:t>, Ph.D., Department of Biosystems Science and Engineering, ETH Zurich, Switzerland</w:t>
      </w:r>
    </w:p>
    <w:p w14:paraId="49CA01E2" w14:textId="77777777" w:rsidR="00BE3B39" w:rsidRDefault="00BE3B39" w:rsidP="00BE3B39">
      <w:pPr>
        <w:shd w:val="clear" w:color="auto" w:fill="FFFFFF"/>
        <w:spacing w:line="240" w:lineRule="atLeast"/>
        <w:rPr>
          <w:rFonts w:ascii="Helvetica" w:hAnsi="Helvetica"/>
          <w:sz w:val="20"/>
          <w:szCs w:val="20"/>
        </w:rPr>
      </w:pPr>
      <w:r w:rsidRPr="00D92244">
        <w:rPr>
          <w:rFonts w:ascii="Helvetica" w:hAnsi="Helvetica"/>
          <w:b/>
          <w:sz w:val="20"/>
          <w:szCs w:val="20"/>
        </w:rPr>
        <w:t>Simon Friedensohn</w:t>
      </w:r>
      <w:r w:rsidRPr="00D92244">
        <w:rPr>
          <w:rFonts w:ascii="Helvetica" w:hAnsi="Helvetica"/>
          <w:sz w:val="20"/>
          <w:szCs w:val="20"/>
        </w:rPr>
        <w:t>, Department of Biosystems Science and Engineering, ETH Zürich</w:t>
      </w:r>
    </w:p>
    <w:p w14:paraId="53BE2FD7" w14:textId="6564065A" w:rsidR="000A19A4" w:rsidRPr="00D92244" w:rsidRDefault="000A19A4" w:rsidP="000A19A4">
      <w:pPr>
        <w:shd w:val="clear" w:color="auto" w:fill="FFFFFF"/>
        <w:spacing w:line="240" w:lineRule="atLeast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Derek Mason</w:t>
      </w:r>
      <w:r w:rsidRPr="00D92244">
        <w:rPr>
          <w:rFonts w:ascii="Helvetica" w:hAnsi="Helvetica"/>
          <w:sz w:val="20"/>
          <w:szCs w:val="20"/>
        </w:rPr>
        <w:t>, Department of Biosystems Science and Engineering, ETH Zürich</w:t>
      </w:r>
    </w:p>
    <w:p w14:paraId="1A0FEC18" w14:textId="77777777" w:rsidR="00BE3B39" w:rsidRPr="00D92244" w:rsidRDefault="00BE3B39" w:rsidP="00BE3B39">
      <w:pPr>
        <w:shd w:val="clear" w:color="auto" w:fill="FFFFFF"/>
        <w:spacing w:line="240" w:lineRule="atLeast"/>
        <w:rPr>
          <w:rFonts w:ascii="Helvetica" w:hAnsi="Helvetica"/>
          <w:sz w:val="20"/>
          <w:szCs w:val="20"/>
        </w:rPr>
      </w:pPr>
      <w:bookmarkStart w:id="0" w:name="_GoBack"/>
      <w:bookmarkEnd w:id="0"/>
    </w:p>
    <w:p w14:paraId="7EFF18DD" w14:textId="3D4A1611" w:rsidR="00284C59" w:rsidRPr="00D92244" w:rsidRDefault="00BE3B39" w:rsidP="00BE3B39">
      <w:pPr>
        <w:shd w:val="clear" w:color="auto" w:fill="FFFFFF"/>
        <w:spacing w:line="240" w:lineRule="atLeast"/>
        <w:jc w:val="both"/>
        <w:rPr>
          <w:ins w:id="1" w:author="Sai Reddy" w:date="2017-02-21T16:49:00Z"/>
          <w:rFonts w:ascii="Helvetica" w:hAnsi="Helvetica"/>
          <w:sz w:val="20"/>
          <w:szCs w:val="20"/>
        </w:rPr>
      </w:pPr>
      <w:r w:rsidRPr="00D92244">
        <w:rPr>
          <w:rFonts w:ascii="Helvetica" w:hAnsi="Helvetica"/>
          <w:sz w:val="20"/>
          <w:szCs w:val="20"/>
        </w:rPr>
        <w:t xml:space="preserve">In this training seminar, participants will learn about Next-Generation Sequencing (NGS) of antibody repertoires. Part 1 will provide an introduction to the antibody repertoires, consisting of genetic background, generation of diversity, sequencing technologies and a hand-on session on the computational tools available for the analysis antibody repertoire NGS data. Part 2 will focus on the pre-processing and analysis of data. Each step of the preprocessing will be elucidated using the programming </w:t>
      </w:r>
      <w:r w:rsidR="00D47B7D" w:rsidRPr="00D92244">
        <w:rPr>
          <w:rFonts w:ascii="Helvetica" w:hAnsi="Helvetica"/>
          <w:sz w:val="20"/>
          <w:szCs w:val="20"/>
        </w:rPr>
        <w:t xml:space="preserve">language </w:t>
      </w:r>
      <w:r w:rsidRPr="00D92244">
        <w:rPr>
          <w:rFonts w:ascii="Helvetica" w:hAnsi="Helvetica"/>
          <w:sz w:val="20"/>
          <w:szCs w:val="20"/>
        </w:rPr>
        <w:t>R along with existing bioinformatics pipelines available. Repertoire analysis content will provide statistical quantification and visualization of high-dimensional data. The course will be fully interactive with case studies, participants will be able to download data and example scripts. Please bring your computer.</w:t>
      </w:r>
    </w:p>
    <w:p w14:paraId="51189A58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Topics Include:</w:t>
      </w:r>
    </w:p>
    <w:p w14:paraId="37E5F344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PART I: Introduction to NGS of Antibody Repertoires and Bioinformatics Tools</w:t>
      </w:r>
    </w:p>
    <w:p w14:paraId="0BB2549E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Antibody repertoires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5364EDDD" w14:textId="77777777" w:rsidR="00D47B7D" w:rsidRPr="00D47B7D" w:rsidRDefault="00D47B7D" w:rsidP="00D47B7D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Antibody responses: cells, biological function and applications</w:t>
      </w:r>
    </w:p>
    <w:p w14:paraId="212743A1" w14:textId="73FD4A29" w:rsidR="00D47B7D" w:rsidRPr="00D47B7D" w:rsidRDefault="008D12C6" w:rsidP="0020032E">
      <w:pPr>
        <w:numPr>
          <w:ilvl w:val="0"/>
          <w:numId w:val="10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Genetic background</w:t>
      </w:r>
      <w:r w:rsidR="0020032E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and b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asis of diversity</w:t>
      </w:r>
    </w:p>
    <w:p w14:paraId="7A5A4C4E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Introduction to NGS of antibody repertoires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752E3DD9" w14:textId="77777777" w:rsidR="00D47B7D" w:rsidRPr="00D47B7D" w:rsidRDefault="00D47B7D" w:rsidP="00D47B7D">
      <w:pPr>
        <w:numPr>
          <w:ilvl w:val="0"/>
          <w:numId w:val="11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Sequencing platforms: advantages and disadvantages</w:t>
      </w:r>
    </w:p>
    <w:p w14:paraId="0A07B53B" w14:textId="77777777" w:rsidR="00D47B7D" w:rsidRPr="00D47B7D" w:rsidRDefault="00D47B7D" w:rsidP="00D47B7D">
      <w:pPr>
        <w:numPr>
          <w:ilvl w:val="0"/>
          <w:numId w:val="11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Single-cell and paired variable region sequencing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17A6C51" w14:textId="77777777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Experimental design and considerations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109A2723" w14:textId="77777777" w:rsidR="00D47B7D" w:rsidRPr="00D47B7D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Cell isolation and selection</w:t>
      </w:r>
    </w:p>
    <w:p w14:paraId="04DC16AD" w14:textId="77777777" w:rsidR="00D47B7D" w:rsidRPr="00D47B7D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Sampling depth</w:t>
      </w:r>
    </w:p>
    <w:p w14:paraId="0A5E9DBA" w14:textId="77777777" w:rsidR="00D47B7D" w:rsidRPr="00D47B7D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Library preparation methods</w:t>
      </w:r>
    </w:p>
    <w:p w14:paraId="6AD5A8DB" w14:textId="77777777" w:rsidR="00D47B7D" w:rsidRPr="00D92244" w:rsidRDefault="00D47B7D" w:rsidP="00D47B7D">
      <w:pPr>
        <w:numPr>
          <w:ilvl w:val="0"/>
          <w:numId w:val="12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Error and bias correction strategies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3DF69E0B" w14:textId="55898D80" w:rsidR="0020032E" w:rsidRPr="00D92244" w:rsidRDefault="0020032E" w:rsidP="0020032E">
      <w:pPr>
        <w:spacing w:before="100" w:beforeAutospacing="1" w:after="100" w:afterAutospacing="1" w:line="270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  <w:t>Data analysis overview</w:t>
      </w:r>
    </w:p>
    <w:p w14:paraId="59CB6556" w14:textId="52410893" w:rsidR="00EC144C" w:rsidRPr="00D92244" w:rsidRDefault="0020032E" w:rsidP="00EC144C">
      <w:pPr>
        <w:pStyle w:val="ListParagraph"/>
        <w:numPr>
          <w:ilvl w:val="0"/>
          <w:numId w:val="16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Data formats</w:t>
      </w:r>
      <w:r w:rsidR="002E0A76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and pre</w:t>
      </w:r>
      <w:r w:rsidR="00EC144C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processing</w:t>
      </w:r>
    </w:p>
    <w:p w14:paraId="59F6E20F" w14:textId="4520581E" w:rsidR="0020032E" w:rsidRPr="00D92244" w:rsidRDefault="00EC144C" w:rsidP="0020032E">
      <w:pPr>
        <w:pStyle w:val="ListParagraph"/>
        <w:numPr>
          <w:ilvl w:val="0"/>
          <w:numId w:val="16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Antibody sequence</w:t>
      </w:r>
      <w:r w:rsidR="0020032E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annotation</w:t>
      </w:r>
    </w:p>
    <w:p w14:paraId="21BBD3EB" w14:textId="68057113" w:rsidR="00D47B7D" w:rsidRPr="00D47B7D" w:rsidRDefault="002E0A76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Hands-on session: Introduction of common c</w:t>
      </w:r>
      <w:r w:rsidR="00D47B7D"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omputational tools</w:t>
      </w:r>
      <w:r w:rsidR="00D47B7D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3DBDA9AD" w14:textId="77777777" w:rsidR="00D47B7D" w:rsidRPr="00D92244" w:rsidRDefault="00D47B7D" w:rsidP="00D47B7D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Introduction to programming with the language R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01254440" w14:textId="371E9EAB" w:rsidR="002E0A76" w:rsidRPr="00D92244" w:rsidRDefault="00223CBC" w:rsidP="002E0A76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Data pre</w:t>
      </w:r>
      <w:r w:rsidR="002E0A76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processing</w:t>
      </w:r>
    </w:p>
    <w:p w14:paraId="641180A6" w14:textId="77777777" w:rsidR="002E0A76" w:rsidRPr="00D47B7D" w:rsidRDefault="002E0A76" w:rsidP="002E0A76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Errors and Quality control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6C7ED98E" w14:textId="15A4618E" w:rsidR="002E0A76" w:rsidRPr="00D47B7D" w:rsidRDefault="002E0A76" w:rsidP="00223CBC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Assembly of paired-end reads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F5A478E" w14:textId="77777777" w:rsidR="00D47B7D" w:rsidRPr="00D47B7D" w:rsidRDefault="00D47B7D" w:rsidP="00D47B7D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Bioinformatics tools for antibody repertoire annotation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5577E8C1" w14:textId="77777777" w:rsidR="00D47B7D" w:rsidRPr="00D47B7D" w:rsidRDefault="00D47B7D" w:rsidP="00D47B7D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IMGT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71539787" w14:textId="11DC5685" w:rsidR="002E0A76" w:rsidRPr="00D47B7D" w:rsidRDefault="00EC144C" w:rsidP="002E0A76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lastRenderedPageBreak/>
        <w:t>MiXCR</w:t>
      </w:r>
    </w:p>
    <w:p w14:paraId="4CEFD7D9" w14:textId="77777777" w:rsidR="002E0A76" w:rsidRPr="00D92244" w:rsidRDefault="002E0A76" w:rsidP="00D47B7D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In-house aligner (MAF)</w:t>
      </w:r>
    </w:p>
    <w:p w14:paraId="596D0842" w14:textId="0E1EE4ED" w:rsidR="002E0A76" w:rsidRPr="00223CBC" w:rsidRDefault="00223CBC" w:rsidP="00223CBC">
      <w:pPr>
        <w:numPr>
          <w:ilvl w:val="1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Single-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cell sequencing software</w:t>
      </w:r>
    </w:p>
    <w:p w14:paraId="190F70E2" w14:textId="6CE32DE0" w:rsidR="00D47B7D" w:rsidRPr="00D47B7D" w:rsidRDefault="002E0A76" w:rsidP="002E0A76">
      <w:pPr>
        <w:numPr>
          <w:ilvl w:val="0"/>
          <w:numId w:val="13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R 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packages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for data analysis</w:t>
      </w:r>
    </w:p>
    <w:p w14:paraId="4CF6758F" w14:textId="344EE0AB" w:rsidR="00D47B7D" w:rsidRPr="00D47B7D" w:rsidRDefault="00D47B7D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PART II: Preprocessing and Analysis of Antibody Repertoire NGS Data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</w:p>
    <w:p w14:paraId="2608D2B8" w14:textId="239E98E0" w:rsidR="00D47B7D" w:rsidRPr="00D47B7D" w:rsidRDefault="002E0A76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 xml:space="preserve">Hands-on session: </w:t>
      </w:r>
      <w:r w:rsidR="00D47B7D"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Preprocessing data</w:t>
      </w:r>
      <w:r w:rsidR="00D47B7D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  <w:r w:rsidR="00D92244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in R</w:t>
      </w:r>
    </w:p>
    <w:p w14:paraId="3B889DE2" w14:textId="3D534403" w:rsidR="00D47B7D" w:rsidRPr="00D92244" w:rsidRDefault="00D92244" w:rsidP="00D47B7D">
      <w:pPr>
        <w:numPr>
          <w:ilvl w:val="0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Additional data sources</w:t>
      </w:r>
    </w:p>
    <w:p w14:paraId="2524E1FF" w14:textId="278153F0" w:rsidR="00D92244" w:rsidRPr="00D47B7D" w:rsidRDefault="00D92244" w:rsidP="00D92244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Common d</w:t>
      </w: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atabases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and repositories</w:t>
      </w:r>
    </w:p>
    <w:p w14:paraId="3246C377" w14:textId="04E6A7AB" w:rsidR="00D47B7D" w:rsidRPr="00D47B7D" w:rsidRDefault="00D47B7D" w:rsidP="00D92244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Guide to data retrieval and download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5FC577AF" w14:textId="17F7E8F9" w:rsidR="00D47B7D" w:rsidRPr="00D47B7D" w:rsidRDefault="00D92244" w:rsidP="00D47B7D">
      <w:pPr>
        <w:numPr>
          <w:ilvl w:val="0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Explore annotated reads</w:t>
      </w:r>
    </w:p>
    <w:p w14:paraId="358D4B0B" w14:textId="1CB15C32" w:rsidR="00D47B7D" w:rsidRPr="00D47B7D" w:rsidRDefault="00D47B7D" w:rsidP="00D47B7D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IMGT – V(D)J germline segment assignment, CDR1/2/3, FW1/2/3/4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6560C305" w14:textId="77777777" w:rsidR="00D47B7D" w:rsidRPr="00D47B7D" w:rsidRDefault="00D47B7D" w:rsidP="00D47B7D">
      <w:pPr>
        <w:numPr>
          <w:ilvl w:val="0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Filtering and cleaning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C267A8C" w14:textId="4297841A" w:rsidR="00D47B7D" w:rsidRPr="00D47B7D" w:rsidRDefault="00D47B7D" w:rsidP="00D47B7D">
      <w:pPr>
        <w:numPr>
          <w:ilvl w:val="1"/>
          <w:numId w:val="14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Filtering CDR3 singletons, short CDR3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</w:t>
      </w: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, 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remove unproductive sequences</w:t>
      </w:r>
    </w:p>
    <w:p w14:paraId="0F72F7DD" w14:textId="489BA38A" w:rsidR="00D92244" w:rsidRPr="00D47B7D" w:rsidRDefault="00D92244" w:rsidP="00D47B7D">
      <w:pPr>
        <w:spacing w:before="300" w:after="45"/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</w:pP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 xml:space="preserve">Hands-on session: </w:t>
      </w:r>
      <w:r w:rsidR="00D47B7D"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Immune repertoire analysis</w:t>
      </w:r>
    </w:p>
    <w:p w14:paraId="15DDBF33" w14:textId="1DD46F13" w:rsidR="00D92244" w:rsidRPr="00D92244" w:rsidRDefault="00D92244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Determine clonal variants</w:t>
      </w:r>
    </w:p>
    <w:p w14:paraId="32D5A259" w14:textId="77777777" w:rsidR="00D47B7D" w:rsidRPr="00D47B7D" w:rsidRDefault="00D47B7D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Global characterization of immune repertoires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8C209B9" w14:textId="77777777" w:rsidR="00D47B7D" w:rsidRPr="00D47B7D" w:rsidRDefault="00D47B7D" w:rsidP="00D47B7D">
      <w:pPr>
        <w:numPr>
          <w:ilvl w:val="1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Diversity, somatic hypermutations (SHM) distribution, CDR3 length distribution, V(D)J gene and allele frequency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56FBCC6E" w14:textId="101A00AB" w:rsidR="00D47B7D" w:rsidRPr="00D47B7D" w:rsidRDefault="00D47B7D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Extraction of monoclonal antibody (mAb) 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candidates and somatic variants</w:t>
      </w:r>
    </w:p>
    <w:p w14:paraId="3863ED3E" w14:textId="6F81F338" w:rsidR="00D47B7D" w:rsidRPr="00D47B7D" w:rsidRDefault="00D92244" w:rsidP="00D47B7D">
      <w:pPr>
        <w:numPr>
          <w:ilvl w:val="1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Based on 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CDR3</w:t>
      </w:r>
      <w:r w:rsidR="00223CBC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, SHM, 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Germlines, repertoire frequencies</w:t>
      </w:r>
    </w:p>
    <w:p w14:paraId="1BFA1E4E" w14:textId="77777777" w:rsidR="00D47B7D" w:rsidRPr="00D47B7D" w:rsidRDefault="00D47B7D" w:rsidP="00D47B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Data visualization</w:t>
      </w: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319B3F19" w14:textId="77777777" w:rsidR="00D92244" w:rsidRPr="00D92244" w:rsidRDefault="00D47B7D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Saving output and </w:t>
      </w:r>
      <w:r w:rsidR="00D92244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reproducibility</w:t>
      </w:r>
    </w:p>
    <w:p w14:paraId="12A0897B" w14:textId="4ADAF66B" w:rsidR="00D47B7D" w:rsidRPr="00D47B7D" w:rsidRDefault="00D47B7D" w:rsidP="00D92244">
      <w:p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Advanced topics</w:t>
      </w:r>
      <w:r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 </w:t>
      </w:r>
      <w:r w:rsidR="00D92244" w:rsidRPr="00D92244">
        <w:rPr>
          <w:rFonts w:ascii="Helvetica" w:hAnsi="Helvetica" w:cs="Times New Roman"/>
          <w:b/>
          <w:bCs/>
          <w:color w:val="000000"/>
          <w:sz w:val="21"/>
          <w:szCs w:val="21"/>
          <w:lang w:val="en-GB" w:eastAsia="en-GB"/>
        </w:rPr>
        <w:t>&amp; case studies</w:t>
      </w:r>
    </w:p>
    <w:p w14:paraId="33C6E74F" w14:textId="2EA90E74" w:rsidR="00D47B7D" w:rsidRPr="00D47B7D" w:rsidRDefault="00D47B7D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Identification of biologically r</w:t>
      </w:r>
      <w:r w:rsidR="00D92244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elevant sequences from NGS data using machine learning</w:t>
      </w:r>
    </w:p>
    <w:p w14:paraId="269C5534" w14:textId="567D764B" w:rsidR="00D92244" w:rsidRPr="00D47B7D" w:rsidRDefault="00D92244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Phylogenetic trees of clonal lineages</w:t>
      </w:r>
    </w:p>
    <w:p w14:paraId="76CD24D8" w14:textId="47600CE1" w:rsidR="00D47B7D" w:rsidRPr="00D92244" w:rsidRDefault="00D92244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In-silico modelling of novel antibody sequences based on</w:t>
      </w:r>
      <w:r w:rsidR="00D47B7D" w:rsidRPr="00D47B7D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 xml:space="preserve"> antibody repertoires</w:t>
      </w:r>
      <w:r w:rsidR="00D47B7D"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 </w:t>
      </w:r>
    </w:p>
    <w:p w14:paraId="4D2C492D" w14:textId="3700292D" w:rsidR="00D92244" w:rsidRPr="00D47B7D" w:rsidRDefault="00D92244" w:rsidP="00D92244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</w:pPr>
      <w:r w:rsidRPr="00D92244">
        <w:rPr>
          <w:rFonts w:ascii="Helvetica" w:eastAsia="Times New Roman" w:hAnsi="Helvetica" w:cs="Times New Roman"/>
          <w:color w:val="000000"/>
          <w:sz w:val="21"/>
          <w:szCs w:val="21"/>
          <w:lang w:val="en-GB" w:eastAsia="en-GB"/>
        </w:rPr>
        <w:t>Single-cell sequencing</w:t>
      </w:r>
    </w:p>
    <w:p w14:paraId="021A25A8" w14:textId="77777777" w:rsidR="00D47B7D" w:rsidRPr="00D47B7D" w:rsidRDefault="00D47B7D" w:rsidP="00D47B7D">
      <w:pPr>
        <w:rPr>
          <w:rFonts w:ascii="Times New Roman" w:eastAsia="Times New Roman" w:hAnsi="Times New Roman" w:cs="Times New Roman"/>
          <w:lang w:val="en-GB" w:eastAsia="en-GB"/>
        </w:rPr>
      </w:pPr>
    </w:p>
    <w:p w14:paraId="24095841" w14:textId="77777777" w:rsidR="003B457D" w:rsidRDefault="003B457D" w:rsidP="006D202A">
      <w:pPr>
        <w:jc w:val="both"/>
      </w:pPr>
    </w:p>
    <w:sectPr w:rsidR="003B457D" w:rsidSect="00516B7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F32AB" w14:textId="77777777" w:rsidR="003E5C8F" w:rsidRDefault="003E5C8F" w:rsidP="00AF56AB">
      <w:r>
        <w:separator/>
      </w:r>
    </w:p>
  </w:endnote>
  <w:endnote w:type="continuationSeparator" w:id="0">
    <w:p w14:paraId="347A8DEE" w14:textId="77777777" w:rsidR="003E5C8F" w:rsidRDefault="003E5C8F" w:rsidP="00AF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Roboto-Medium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8E698" w14:textId="77777777" w:rsidR="00AF56AB" w:rsidRDefault="00AF56AB" w:rsidP="00D319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3A1AF4" w14:textId="77777777" w:rsidR="00AF56AB" w:rsidRDefault="00AF56AB" w:rsidP="00AF56A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ED60" w14:textId="77777777" w:rsidR="00AF56AB" w:rsidRDefault="00AF56AB" w:rsidP="00D319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5C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74FB1" w14:textId="77777777" w:rsidR="00AF56AB" w:rsidRDefault="00AF56AB" w:rsidP="00AF56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DE822" w14:textId="77777777" w:rsidR="003E5C8F" w:rsidRDefault="003E5C8F" w:rsidP="00AF56AB">
      <w:r>
        <w:separator/>
      </w:r>
    </w:p>
  </w:footnote>
  <w:footnote w:type="continuationSeparator" w:id="0">
    <w:p w14:paraId="3CEB725D" w14:textId="77777777" w:rsidR="003E5C8F" w:rsidRDefault="003E5C8F" w:rsidP="00AF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A88"/>
    <w:multiLevelType w:val="multilevel"/>
    <w:tmpl w:val="6DE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6243D"/>
    <w:multiLevelType w:val="hybridMultilevel"/>
    <w:tmpl w:val="089E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6276D"/>
    <w:multiLevelType w:val="multilevel"/>
    <w:tmpl w:val="622E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41A1B"/>
    <w:multiLevelType w:val="multilevel"/>
    <w:tmpl w:val="5E62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A0CD1"/>
    <w:multiLevelType w:val="multilevel"/>
    <w:tmpl w:val="B07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353D9"/>
    <w:multiLevelType w:val="multilevel"/>
    <w:tmpl w:val="CA0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012DF"/>
    <w:multiLevelType w:val="multilevel"/>
    <w:tmpl w:val="55A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C6FB2"/>
    <w:multiLevelType w:val="multilevel"/>
    <w:tmpl w:val="2A5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Helvetica" w:eastAsia="Times New Roman" w:hAnsi="Helvetica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A235B"/>
    <w:multiLevelType w:val="hybridMultilevel"/>
    <w:tmpl w:val="2AF43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930E1"/>
    <w:multiLevelType w:val="multilevel"/>
    <w:tmpl w:val="A6C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51243"/>
    <w:multiLevelType w:val="multilevel"/>
    <w:tmpl w:val="98CA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8510EF"/>
    <w:multiLevelType w:val="multilevel"/>
    <w:tmpl w:val="B43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771C82"/>
    <w:multiLevelType w:val="hybridMultilevel"/>
    <w:tmpl w:val="56DCBDCA"/>
    <w:lvl w:ilvl="0" w:tplc="3E4425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B4D37"/>
    <w:multiLevelType w:val="multilevel"/>
    <w:tmpl w:val="19C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8302A8"/>
    <w:multiLevelType w:val="multilevel"/>
    <w:tmpl w:val="46E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CB16D9"/>
    <w:multiLevelType w:val="multilevel"/>
    <w:tmpl w:val="6E6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5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i Reddy">
    <w15:presenceInfo w15:providerId="None" w15:userId="Sai R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5A"/>
    <w:rsid w:val="00002130"/>
    <w:rsid w:val="00011B83"/>
    <w:rsid w:val="00030D9A"/>
    <w:rsid w:val="000415D8"/>
    <w:rsid w:val="0007315E"/>
    <w:rsid w:val="0008343B"/>
    <w:rsid w:val="00091ED9"/>
    <w:rsid w:val="000A07CA"/>
    <w:rsid w:val="000A19A4"/>
    <w:rsid w:val="000A1DE6"/>
    <w:rsid w:val="000A4D5C"/>
    <w:rsid w:val="000C1701"/>
    <w:rsid w:val="000D0B4A"/>
    <w:rsid w:val="000E1F5E"/>
    <w:rsid w:val="000F2013"/>
    <w:rsid w:val="00102621"/>
    <w:rsid w:val="00116880"/>
    <w:rsid w:val="001311D8"/>
    <w:rsid w:val="001605E5"/>
    <w:rsid w:val="001621CF"/>
    <w:rsid w:val="001B603D"/>
    <w:rsid w:val="001D221E"/>
    <w:rsid w:val="001D2CF0"/>
    <w:rsid w:val="001D77E2"/>
    <w:rsid w:val="001E30F4"/>
    <w:rsid w:val="0020032E"/>
    <w:rsid w:val="0020563D"/>
    <w:rsid w:val="00223CBC"/>
    <w:rsid w:val="00236ACF"/>
    <w:rsid w:val="00252597"/>
    <w:rsid w:val="00252720"/>
    <w:rsid w:val="002744F0"/>
    <w:rsid w:val="00284C59"/>
    <w:rsid w:val="00290051"/>
    <w:rsid w:val="00291C1A"/>
    <w:rsid w:val="002A1AE0"/>
    <w:rsid w:val="002C1371"/>
    <w:rsid w:val="002C4A21"/>
    <w:rsid w:val="002C6F61"/>
    <w:rsid w:val="002E0A76"/>
    <w:rsid w:val="002F304D"/>
    <w:rsid w:val="002F43A8"/>
    <w:rsid w:val="002F5549"/>
    <w:rsid w:val="003025F7"/>
    <w:rsid w:val="00315AA3"/>
    <w:rsid w:val="00331E63"/>
    <w:rsid w:val="00354128"/>
    <w:rsid w:val="00381616"/>
    <w:rsid w:val="003A191C"/>
    <w:rsid w:val="003B457D"/>
    <w:rsid w:val="003C2E5C"/>
    <w:rsid w:val="003C57F6"/>
    <w:rsid w:val="003C7BF5"/>
    <w:rsid w:val="003E1DC9"/>
    <w:rsid w:val="003E5C8F"/>
    <w:rsid w:val="0041160B"/>
    <w:rsid w:val="00416C4C"/>
    <w:rsid w:val="004173C1"/>
    <w:rsid w:val="0044012C"/>
    <w:rsid w:val="00442931"/>
    <w:rsid w:val="004637E4"/>
    <w:rsid w:val="004713E1"/>
    <w:rsid w:val="0047236E"/>
    <w:rsid w:val="004A1086"/>
    <w:rsid w:val="004A669B"/>
    <w:rsid w:val="004C1174"/>
    <w:rsid w:val="004C3A04"/>
    <w:rsid w:val="004D6346"/>
    <w:rsid w:val="005025C1"/>
    <w:rsid w:val="00516B74"/>
    <w:rsid w:val="00527B64"/>
    <w:rsid w:val="005458AC"/>
    <w:rsid w:val="005530B0"/>
    <w:rsid w:val="00561C3F"/>
    <w:rsid w:val="00570AFD"/>
    <w:rsid w:val="00582B2F"/>
    <w:rsid w:val="005873BF"/>
    <w:rsid w:val="0059405C"/>
    <w:rsid w:val="005D1593"/>
    <w:rsid w:val="005D5211"/>
    <w:rsid w:val="005F0CFB"/>
    <w:rsid w:val="005F3E67"/>
    <w:rsid w:val="005F4548"/>
    <w:rsid w:val="006028BD"/>
    <w:rsid w:val="0062784E"/>
    <w:rsid w:val="00627B1D"/>
    <w:rsid w:val="00677FA5"/>
    <w:rsid w:val="00686A40"/>
    <w:rsid w:val="006A53E7"/>
    <w:rsid w:val="006A59A4"/>
    <w:rsid w:val="006A77DB"/>
    <w:rsid w:val="006B12A0"/>
    <w:rsid w:val="006C40A4"/>
    <w:rsid w:val="006D202A"/>
    <w:rsid w:val="006D3E31"/>
    <w:rsid w:val="006E5861"/>
    <w:rsid w:val="007073A8"/>
    <w:rsid w:val="00711B2D"/>
    <w:rsid w:val="00716AA3"/>
    <w:rsid w:val="00720272"/>
    <w:rsid w:val="00731A2F"/>
    <w:rsid w:val="00734529"/>
    <w:rsid w:val="00752576"/>
    <w:rsid w:val="00755995"/>
    <w:rsid w:val="0076186B"/>
    <w:rsid w:val="00772EF1"/>
    <w:rsid w:val="00776BFC"/>
    <w:rsid w:val="007849CA"/>
    <w:rsid w:val="00793B5C"/>
    <w:rsid w:val="007C2570"/>
    <w:rsid w:val="007D35DA"/>
    <w:rsid w:val="007F27B9"/>
    <w:rsid w:val="007F6022"/>
    <w:rsid w:val="00804D3C"/>
    <w:rsid w:val="008226E5"/>
    <w:rsid w:val="00825A23"/>
    <w:rsid w:val="008261F9"/>
    <w:rsid w:val="008436CF"/>
    <w:rsid w:val="008509D6"/>
    <w:rsid w:val="008560CA"/>
    <w:rsid w:val="00857845"/>
    <w:rsid w:val="0087060F"/>
    <w:rsid w:val="008A1645"/>
    <w:rsid w:val="008B01D7"/>
    <w:rsid w:val="008B123F"/>
    <w:rsid w:val="008B61E1"/>
    <w:rsid w:val="008B6E18"/>
    <w:rsid w:val="008D12C6"/>
    <w:rsid w:val="008D66A7"/>
    <w:rsid w:val="008E38AB"/>
    <w:rsid w:val="008F42C7"/>
    <w:rsid w:val="008F7139"/>
    <w:rsid w:val="00900F2B"/>
    <w:rsid w:val="0090357A"/>
    <w:rsid w:val="00905CBC"/>
    <w:rsid w:val="009312BD"/>
    <w:rsid w:val="00932B74"/>
    <w:rsid w:val="009405E1"/>
    <w:rsid w:val="009412E4"/>
    <w:rsid w:val="00952A98"/>
    <w:rsid w:val="00974EF8"/>
    <w:rsid w:val="00985B31"/>
    <w:rsid w:val="00987D2D"/>
    <w:rsid w:val="009914A2"/>
    <w:rsid w:val="00993078"/>
    <w:rsid w:val="009A0C86"/>
    <w:rsid w:val="009A7B60"/>
    <w:rsid w:val="009B4104"/>
    <w:rsid w:val="009B708F"/>
    <w:rsid w:val="009C71FF"/>
    <w:rsid w:val="00A04957"/>
    <w:rsid w:val="00A1516B"/>
    <w:rsid w:val="00A25443"/>
    <w:rsid w:val="00A305C1"/>
    <w:rsid w:val="00A31884"/>
    <w:rsid w:val="00A45F0B"/>
    <w:rsid w:val="00A5470D"/>
    <w:rsid w:val="00A65750"/>
    <w:rsid w:val="00A677DA"/>
    <w:rsid w:val="00A76931"/>
    <w:rsid w:val="00A90046"/>
    <w:rsid w:val="00AA1E29"/>
    <w:rsid w:val="00AA2D95"/>
    <w:rsid w:val="00AF56AB"/>
    <w:rsid w:val="00B14DDC"/>
    <w:rsid w:val="00B24D6A"/>
    <w:rsid w:val="00B2664D"/>
    <w:rsid w:val="00B308C8"/>
    <w:rsid w:val="00B35D5E"/>
    <w:rsid w:val="00B374EA"/>
    <w:rsid w:val="00B559E3"/>
    <w:rsid w:val="00B62DAD"/>
    <w:rsid w:val="00B747D6"/>
    <w:rsid w:val="00B803DC"/>
    <w:rsid w:val="00B90A68"/>
    <w:rsid w:val="00BC333E"/>
    <w:rsid w:val="00BC5971"/>
    <w:rsid w:val="00BC63CC"/>
    <w:rsid w:val="00BE3B39"/>
    <w:rsid w:val="00C039FB"/>
    <w:rsid w:val="00C04A35"/>
    <w:rsid w:val="00C31822"/>
    <w:rsid w:val="00C660CD"/>
    <w:rsid w:val="00C7222D"/>
    <w:rsid w:val="00C77D58"/>
    <w:rsid w:val="00C81D25"/>
    <w:rsid w:val="00C97FD3"/>
    <w:rsid w:val="00CA1B83"/>
    <w:rsid w:val="00D00C09"/>
    <w:rsid w:val="00D03DD3"/>
    <w:rsid w:val="00D06B32"/>
    <w:rsid w:val="00D1195F"/>
    <w:rsid w:val="00D170EA"/>
    <w:rsid w:val="00D47B7D"/>
    <w:rsid w:val="00D55363"/>
    <w:rsid w:val="00D62971"/>
    <w:rsid w:val="00D71F68"/>
    <w:rsid w:val="00D82BD6"/>
    <w:rsid w:val="00D835D7"/>
    <w:rsid w:val="00D83F86"/>
    <w:rsid w:val="00D87E37"/>
    <w:rsid w:val="00D92244"/>
    <w:rsid w:val="00DA0162"/>
    <w:rsid w:val="00DA4C75"/>
    <w:rsid w:val="00DB4AF3"/>
    <w:rsid w:val="00DB6EFC"/>
    <w:rsid w:val="00DC164F"/>
    <w:rsid w:val="00DC2CA2"/>
    <w:rsid w:val="00DE1FBC"/>
    <w:rsid w:val="00DE3216"/>
    <w:rsid w:val="00DE4143"/>
    <w:rsid w:val="00DE47E5"/>
    <w:rsid w:val="00E21F3C"/>
    <w:rsid w:val="00E45988"/>
    <w:rsid w:val="00E5654E"/>
    <w:rsid w:val="00E64D6B"/>
    <w:rsid w:val="00E8117B"/>
    <w:rsid w:val="00EA6BDA"/>
    <w:rsid w:val="00EC0FBA"/>
    <w:rsid w:val="00EC144C"/>
    <w:rsid w:val="00ED5136"/>
    <w:rsid w:val="00EF40EC"/>
    <w:rsid w:val="00F007E2"/>
    <w:rsid w:val="00F04795"/>
    <w:rsid w:val="00F20354"/>
    <w:rsid w:val="00F40678"/>
    <w:rsid w:val="00F60A5A"/>
    <w:rsid w:val="00F75BCA"/>
    <w:rsid w:val="00F93452"/>
    <w:rsid w:val="00FA04CC"/>
    <w:rsid w:val="00FA320A"/>
    <w:rsid w:val="00FA4C2D"/>
    <w:rsid w:val="00FB0A6F"/>
    <w:rsid w:val="00FB474E"/>
    <w:rsid w:val="00FD0296"/>
    <w:rsid w:val="00FF5F93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3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37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title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ssion">
    <w:name w:val="session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peaker">
    <w:name w:val="speaker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rsid w:val="003B45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940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0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0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0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0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5C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1371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13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7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AF5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6AB"/>
  </w:style>
  <w:style w:type="character" w:styleId="PageNumber">
    <w:name w:val="page number"/>
    <w:basedOn w:val="DefaultParagraphFont"/>
    <w:uiPriority w:val="99"/>
    <w:semiHidden/>
    <w:unhideWhenUsed/>
    <w:rsid w:val="00AF56AB"/>
  </w:style>
  <w:style w:type="character" w:styleId="Hyperlink">
    <w:name w:val="Hyperlink"/>
    <w:basedOn w:val="DefaultParagraphFont"/>
    <w:uiPriority w:val="99"/>
    <w:unhideWhenUsed/>
    <w:rsid w:val="00284C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C5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4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047F0C-1092-DF42-A7EF-E79AD3F7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Zurich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Enkelejda Miho</dc:creator>
  <cp:keywords/>
  <dc:description/>
  <cp:lastModifiedBy>Simon Friedensohn</cp:lastModifiedBy>
  <cp:revision>2</cp:revision>
  <dcterms:created xsi:type="dcterms:W3CDTF">2019-04-08T18:57:00Z</dcterms:created>
  <dcterms:modified xsi:type="dcterms:W3CDTF">2019-04-08T18:57:00Z</dcterms:modified>
</cp:coreProperties>
</file>